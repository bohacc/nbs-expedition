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A98F573" w14:textId="77777777" w:rsidR="00A25AEB" w:rsidRDefault="00212DCB">
      <w:pPr>
        <w:pStyle w:val="Nadpis2"/>
        <w:spacing w:after="0" w:line="240" w:lineRule="auto"/>
        <w:contextualSpacing w:val="0"/>
      </w:pPr>
      <w:bookmarkStart w:id="0" w:name="h.1ash0qct1myu" w:colFirst="0" w:colLast="0"/>
      <w:bookmarkEnd w:id="0"/>
      <w:r>
        <w:t>Komunikace s J-ware</w:t>
      </w:r>
    </w:p>
    <w:p w14:paraId="090D1CFD" w14:textId="55A1D871" w:rsidR="00A25AEB" w:rsidRDefault="00212DCB">
      <w:r>
        <w:t xml:space="preserve">Před </w:t>
      </w:r>
      <w:r w:rsidR="00E708FC">
        <w:t>spuštěním</w:t>
      </w:r>
      <w:r>
        <w:t xml:space="preserve"> SW expedice se zaměstnanec musí přihlásit kartou s EAN kódem – uživatele a login bude spravovat </w:t>
      </w:r>
      <w:r w:rsidR="00E708FC">
        <w:t>NBS</w:t>
      </w:r>
      <w:r>
        <w:t>.</w:t>
      </w:r>
    </w:p>
    <w:p w14:paraId="571DD214" w14:textId="77777777" w:rsidR="00A25AEB" w:rsidRDefault="00212DCB">
      <w:pPr>
        <w:numPr>
          <w:ilvl w:val="0"/>
          <w:numId w:val="1"/>
        </w:numPr>
        <w:spacing w:after="0"/>
        <w:ind w:hanging="360"/>
        <w:contextualSpacing/>
      </w:pPr>
      <w:r>
        <w:t>Expedient převezme vytištěnou fakturu (dodací list) a štítky k celé zakázce</w:t>
      </w:r>
    </w:p>
    <w:p w14:paraId="2E111DA3" w14:textId="77777777" w:rsidR="00A25AEB" w:rsidRDefault="00212DCB">
      <w:pPr>
        <w:numPr>
          <w:ilvl w:val="0"/>
          <w:numId w:val="1"/>
        </w:numPr>
        <w:spacing w:after="0"/>
        <w:ind w:hanging="360"/>
        <w:contextualSpacing/>
      </w:pPr>
      <w:r>
        <w:t>Ruční čtečkou sejme čárový kód z faktury/dodacího listu</w:t>
      </w:r>
    </w:p>
    <w:p w14:paraId="61AABDEB" w14:textId="02F9F526" w:rsidR="00A25AEB" w:rsidRDefault="00212DCB">
      <w:pPr>
        <w:numPr>
          <w:ilvl w:val="0"/>
          <w:numId w:val="1"/>
        </w:numPr>
        <w:spacing w:after="0"/>
        <w:ind w:hanging="360"/>
        <w:contextualSpacing/>
      </w:pPr>
      <w:r>
        <w:t xml:space="preserve">Zobrazí se mu položky na dotykovém </w:t>
      </w:r>
      <w:r w:rsidR="00315AB7">
        <w:t>monitoru – viz</w:t>
      </w:r>
      <w:r>
        <w:t xml:space="preserve"> foto</w:t>
      </w:r>
    </w:p>
    <w:p w14:paraId="6E44DA0D" w14:textId="4A3E5DD0" w:rsidR="00A25AEB" w:rsidRDefault="00212DCB">
      <w:pPr>
        <w:numPr>
          <w:ilvl w:val="1"/>
          <w:numId w:val="1"/>
        </w:numPr>
        <w:spacing w:after="0"/>
        <w:ind w:hanging="360"/>
        <w:contextualSpacing/>
      </w:pPr>
      <w:r>
        <w:t>Základní údaje: Jméno uživatele, počet balíků, které uživatel odbavil v aktuální den, označení faktury + VS, jméno záka</w:t>
      </w:r>
      <w:bookmarkStart w:id="1" w:name="_GoBack"/>
      <w:bookmarkEnd w:id="1"/>
      <w:r>
        <w:t>zníka.</w:t>
      </w:r>
    </w:p>
    <w:p w14:paraId="626E2453" w14:textId="77777777" w:rsidR="00A25AEB" w:rsidRDefault="00212DCB">
      <w:pPr>
        <w:numPr>
          <w:ilvl w:val="1"/>
          <w:numId w:val="1"/>
        </w:numPr>
        <w:spacing w:after="0"/>
        <w:ind w:hanging="360"/>
        <w:contextualSpacing/>
      </w:pPr>
      <w:r>
        <w:t>Produkt: Název, popis, obrázek, množství, EAN (skrytě), příznak zabalení</w:t>
      </w:r>
    </w:p>
    <w:p w14:paraId="36746AE1" w14:textId="4E302381" w:rsidR="00A25AEB" w:rsidRDefault="00212DCB">
      <w:pPr>
        <w:numPr>
          <w:ilvl w:val="1"/>
          <w:numId w:val="1"/>
        </w:numPr>
        <w:spacing w:after="0"/>
        <w:ind w:hanging="360"/>
        <w:contextualSpacing/>
      </w:pPr>
      <w:r>
        <w:t>Bundle se rozpadne na položky</w:t>
      </w:r>
      <w:r w:rsidR="00E708FC">
        <w:t>,</w:t>
      </w:r>
      <w:r>
        <w:t xml:space="preserve"> ze kterých se skládá (nutné sejmout ruční č</w:t>
      </w:r>
      <w:r w:rsidR="00315AB7">
        <w:t>tečkou jednotlivé položky bundle</w:t>
      </w:r>
      <w:r>
        <w:t>)</w:t>
      </w:r>
    </w:p>
    <w:p w14:paraId="2B3514B4" w14:textId="77777777" w:rsidR="00A25AEB" w:rsidRDefault="00212DCB">
      <w:pPr>
        <w:numPr>
          <w:ilvl w:val="1"/>
          <w:numId w:val="1"/>
        </w:numPr>
        <w:spacing w:after="0"/>
        <w:ind w:hanging="360"/>
        <w:contextualSpacing/>
      </w:pPr>
      <w:r>
        <w:t>v případě, že je množství položky, u které sejmu EAN, 2 a více,  zobrazí se číselník, kde musí zadat expedient počet položek</w:t>
      </w:r>
      <w:r w:rsidR="00E708FC">
        <w:t>,</w:t>
      </w:r>
      <w:r>
        <w:t xml:space="preserve"> které musí zabalit</w:t>
      </w:r>
    </w:p>
    <w:p w14:paraId="2E680480" w14:textId="77777777" w:rsidR="00A25AEB" w:rsidRDefault="00212DCB">
      <w:pPr>
        <w:numPr>
          <w:ilvl w:val="0"/>
          <w:numId w:val="1"/>
        </w:numPr>
        <w:spacing w:after="0"/>
        <w:ind w:hanging="360"/>
        <w:contextualSpacing/>
      </w:pPr>
      <w:r>
        <w:t>Ukončení expedice stiskem tlačítka HOTOVO – expediční SW vrací seznam zabalených položek</w:t>
      </w:r>
    </w:p>
    <w:p w14:paraId="6781646F" w14:textId="329766C4" w:rsidR="00A25AEB" w:rsidRDefault="00212DCB">
      <w:pPr>
        <w:numPr>
          <w:ilvl w:val="1"/>
          <w:numId w:val="1"/>
        </w:numPr>
        <w:spacing w:after="0"/>
        <w:ind w:hanging="360"/>
        <w:contextualSpacing/>
      </w:pPr>
      <w:r>
        <w:t>částečná</w:t>
      </w:r>
      <w:ins w:id="2" w:author="Lubor Kemza" w:date="2016-03-17T09:29:00Z">
        <w:r w:rsidR="00E708FC">
          <w:t>,</w:t>
        </w:r>
      </w:ins>
      <w:r>
        <w:t xml:space="preserve">  která je povolená jenom některým uživatelům (umožňuje ukončit balení dříve</w:t>
      </w:r>
      <w:ins w:id="3" w:author="Lubor Kemza" w:date="2016-03-17T09:29:00Z">
        <w:r w:rsidR="00E708FC">
          <w:t>,</w:t>
        </w:r>
      </w:ins>
      <w:r>
        <w:t xml:space="preserve"> než je zabaleno všechno zboží)</w:t>
      </w:r>
      <w:ins w:id="4" w:author="Štěpán Řežábek" w:date="2016-03-18T10:51:00Z">
        <w:r w:rsidR="009E01E7">
          <w:t xml:space="preserve"> – bude znamenat pouze evidenci jednoho příznaku u pracovníka </w:t>
        </w:r>
      </w:ins>
      <w:ins w:id="5" w:author="Štěpán Řežábek" w:date="2016-03-18T10:52:00Z">
        <w:r w:rsidR="009E01E7">
          <w:t>–</w:t>
        </w:r>
      </w:ins>
      <w:ins w:id="6" w:author="Štěpán Řežábek" w:date="2016-03-18T10:51:00Z">
        <w:r w:rsidR="009E01E7">
          <w:t xml:space="preserve"> částečná </w:t>
        </w:r>
      </w:ins>
      <w:ins w:id="7" w:author="Štěpán Řežábek" w:date="2016-03-18T10:52:00Z">
        <w:r w:rsidR="009E01E7">
          <w:t>expedice Ano/Ne.</w:t>
        </w:r>
      </w:ins>
    </w:p>
    <w:p w14:paraId="69F6F088" w14:textId="77777777" w:rsidR="00A25AEB" w:rsidRDefault="00212DCB">
      <w:pPr>
        <w:numPr>
          <w:ilvl w:val="1"/>
          <w:numId w:val="1"/>
        </w:numPr>
        <w:ind w:hanging="360"/>
        <w:contextualSpacing/>
      </w:pPr>
      <w:bookmarkStart w:id="8" w:name="h.gjdgxs" w:colFirst="0" w:colLast="0"/>
      <w:bookmarkEnd w:id="8"/>
      <w:r>
        <w:t>celková (dokud není vše zabaleno tak se nemůže odkliknout Hotovo)</w:t>
      </w:r>
    </w:p>
    <w:p w14:paraId="754E4CBC" w14:textId="0C6E4B7D" w:rsidR="009E01E7" w:rsidRDefault="009E01E7">
      <w:pPr>
        <w:rPr>
          <w:ins w:id="9" w:author="Štěpán Řežábek" w:date="2016-03-18T11:40:00Z"/>
        </w:rPr>
      </w:pPr>
      <w:ins w:id="10" w:author="Štěpán Řežábek" w:date="2016-03-18T10:52:00Z">
        <w:r>
          <w:t>Evidence pracovníků bude podle kódů (jednoznačný identifikátor v NBS) a bude mít u sebe číslo karty (EAN), které se mu bude dát odebrat a přidělit jinému. Podle toho EAN se bude aktuálně dotahovat zkratka pracovníka, který zpracoval objednávku</w:t>
        </w:r>
      </w:ins>
    </w:p>
    <w:p w14:paraId="0778B436" w14:textId="5C9E4539" w:rsidR="00C673A3" w:rsidRDefault="00C673A3">
      <w:pPr>
        <w:rPr>
          <w:ins w:id="11" w:author="Štěpán Řežábek" w:date="2016-03-18T11:41:00Z"/>
        </w:rPr>
      </w:pPr>
      <w:ins w:id="12" w:author="Štěpán Řežábek" w:date="2016-03-18T11:40:00Z">
        <w:r>
          <w:t>Informace o pracovníkovi, který ukončil bude na položkách, protože může dojít k částečné expedici, kdy část položek ukončí jeden a část položek ukončí druhý</w:t>
        </w:r>
      </w:ins>
      <w:ins w:id="13" w:author="Štěpán Řežábek" w:date="2016-03-18T11:41:00Z">
        <w:r>
          <w:t xml:space="preserve"> (informace s časem)</w:t>
        </w:r>
      </w:ins>
    </w:p>
    <w:p w14:paraId="1C3B29C6" w14:textId="0050EA7C" w:rsidR="00C673A3" w:rsidRDefault="00C673A3">
      <w:pPr>
        <w:rPr>
          <w:ins w:id="14" w:author="Štěpán Řežábek" w:date="2016-03-18T10:52:00Z"/>
        </w:rPr>
      </w:pPr>
      <w:ins w:id="15" w:author="Štěpán Řežábek" w:date="2016-03-18T11:41:00Z">
        <w:r>
          <w:t>Log převzetí objednávky k expedici bude stačit vztahovat k</w:t>
        </w:r>
      </w:ins>
      <w:ins w:id="16" w:author="Štěpán Řežábek" w:date="2016-03-18T11:42:00Z">
        <w:r>
          <w:t> </w:t>
        </w:r>
      </w:ins>
      <w:ins w:id="17" w:author="Štěpán Řežábek" w:date="2016-03-18T11:41:00Z">
        <w:r>
          <w:t xml:space="preserve">hlavičce </w:t>
        </w:r>
      </w:ins>
      <w:ins w:id="18" w:author="Štěpán Řežábek" w:date="2016-03-18T11:42:00Z">
        <w:r>
          <w:t>objednávky, ale musí se logovat 1:N – přebírat objednávku do expedice může několik pracovníků po sobě, aniž jí ten předchozí dodělá</w:t>
        </w:r>
      </w:ins>
      <w:ins w:id="19" w:author="Štěpán Řežábek" w:date="2016-03-18T11:43:00Z">
        <w:r>
          <w:t>. Bude potřeba evidovat včetně času převzetí</w:t>
        </w:r>
      </w:ins>
    </w:p>
    <w:p w14:paraId="41767510" w14:textId="77777777" w:rsidR="00A25AEB" w:rsidRDefault="00212DCB">
      <w:pPr>
        <w:rPr>
          <w:ins w:id="20" w:author="Martin Černík" w:date="2016-03-30T10:42:00Z"/>
        </w:rPr>
      </w:pPr>
      <w:r>
        <w:t>IS zaznamená všechny časy načtení a ukončení expedice včetně částečné (důležité pro případné sledování kamerového záznamu)</w:t>
      </w:r>
    </w:p>
    <w:p w14:paraId="1E2DA763" w14:textId="3CF95CC3" w:rsidR="00EC6E94" w:rsidDel="00315AB7" w:rsidRDefault="00EC6E94">
      <w:pPr>
        <w:rPr>
          <w:ins w:id="21" w:author="Martin Černík" w:date="2016-03-30T10:42:00Z"/>
          <w:del w:id="22" w:author="Lubor Kemza" w:date="2017-06-26T15:59:00Z"/>
        </w:rPr>
      </w:pPr>
    </w:p>
    <w:p w14:paraId="587B4BAB" w14:textId="56DEB337" w:rsidR="00EC6E94" w:rsidDel="00315AB7" w:rsidRDefault="00EC6E94">
      <w:pPr>
        <w:rPr>
          <w:ins w:id="23" w:author="Martin Černík" w:date="2016-03-30T10:42:00Z"/>
          <w:del w:id="24" w:author="Lubor Kemza" w:date="2017-06-26T15:59:00Z"/>
        </w:rPr>
      </w:pPr>
      <w:ins w:id="25" w:author="Martin Černík" w:date="2016-03-30T10:42:00Z">
        <w:del w:id="26" w:author="Lubor Kemza" w:date="2017-06-26T15:59:00Z">
          <w:r w:rsidDel="00315AB7">
            <w:delText>Stav.</w:delText>
          </w:r>
        </w:del>
      </w:ins>
    </w:p>
    <w:p w14:paraId="33F146B1" w14:textId="77777777" w:rsidR="00EC6E94" w:rsidRDefault="00EC6E94"/>
    <w:p w14:paraId="7875B09D" w14:textId="77777777" w:rsidR="00A25AEB" w:rsidRDefault="00212DCB">
      <w:r>
        <w:rPr>
          <w:noProof/>
        </w:rPr>
        <w:lastRenderedPageBreak/>
        <w:drawing>
          <wp:inline distT="0" distB="0" distL="0" distR="0" wp14:anchorId="6344E780" wp14:editId="6571F68F">
            <wp:extent cx="4276725" cy="4320540"/>
            <wp:effectExtent l="0" t="0" r="0" b="0"/>
            <wp:docPr id="1" name="image03.jpg" descr="W:\Dropbox\Dropbox\Camera Uploads\Profizoo\2015-05-15 14.10.2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 descr="W:\Dropbox\Dropbox\Camera Uploads\Profizoo\2015-05-15 14.10.22.jpg"/>
                    <pic:cNvPicPr preferRelativeResize="0"/>
                  </pic:nvPicPr>
                  <pic:blipFill>
                    <a:blip r:embed="rId5"/>
                    <a:srcRect l="6944" r="18816" b="202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320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057404" w14:textId="77777777" w:rsidR="00A25AEB" w:rsidRDefault="00212DCB">
      <w:r>
        <w:rPr>
          <w:b/>
        </w:rPr>
        <w:t xml:space="preserve">V průběhu balení slouží ke sledování stavu zabalení tabulka </w:t>
      </w:r>
      <w:ins w:id="27" w:author="Lubor Kemza" w:date="2016-03-17T09:46:00Z">
        <w:r w:rsidR="00A97292">
          <w:rPr>
            <w:b/>
          </w:rPr>
          <w:t xml:space="preserve">- </w:t>
        </w:r>
      </w:ins>
      <w:r>
        <w:rPr>
          <w:b/>
        </w:rPr>
        <w:t>viz obrázek (bude sledováno v NBS)</w:t>
      </w:r>
    </w:p>
    <w:p w14:paraId="2A409665" w14:textId="77777777" w:rsidR="00A25AEB" w:rsidRDefault="00212DCB">
      <w:r>
        <w:rPr>
          <w:noProof/>
        </w:rPr>
        <w:lastRenderedPageBreak/>
        <w:drawing>
          <wp:inline distT="114300" distB="114300" distL="114300" distR="114300" wp14:anchorId="600CBCB7" wp14:editId="63B0A07B">
            <wp:extent cx="5760410" cy="4229100"/>
            <wp:effectExtent l="0" t="0" r="0" b="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D66B79" w14:textId="388E2B7C" w:rsidR="00A25AEB" w:rsidRDefault="00212DCB">
      <w:r>
        <w:t>Pokud se na konci ukáže</w:t>
      </w:r>
      <w:ins w:id="28" w:author="Lubor Kemza" w:date="2016-03-17T09:46:00Z">
        <w:r w:rsidR="00A97292">
          <w:t>,</w:t>
        </w:r>
      </w:ins>
      <w:r>
        <w:t xml:space="preserve"> že je nějaký balík nezabalený</w:t>
      </w:r>
      <w:ins w:id="29" w:author="Lubor Kemza" w:date="2016-03-17T09:46:00Z">
        <w:r w:rsidR="00A97292">
          <w:t>,</w:t>
        </w:r>
      </w:ins>
      <w:r>
        <w:t xml:space="preserve"> tak se musí jít překontrolovat v</w:t>
      </w:r>
      <w:ins w:id="30" w:author="Lubor Kemza" w:date="2016-03-17T09:46:00Z">
        <w:r w:rsidR="00A97292">
          <w:t> </w:t>
        </w:r>
      </w:ins>
      <w:r>
        <w:t>systému</w:t>
      </w:r>
      <w:ins w:id="31" w:author="Lubor Kemza" w:date="2016-03-17T09:46:00Z">
        <w:r w:rsidR="00A97292">
          <w:t>,</w:t>
        </w:r>
      </w:ins>
      <w:r>
        <w:t xml:space="preserve"> jestli byla objednávka na expedici otevřena. Pokud ano</w:t>
      </w:r>
      <w:ins w:id="32" w:author="Lubor Kemza" w:date="2016-03-17T09:50:00Z">
        <w:r>
          <w:t>,</w:t>
        </w:r>
      </w:ins>
      <w:r>
        <w:t xml:space="preserve"> tak se na kamerovém záznamu překontroluje zabalení. V případě že je vše ok</w:t>
      </w:r>
      <w:ins w:id="33" w:author="Lubor Kemza" w:date="2016-03-17T09:48:00Z">
        <w:r w:rsidR="00A97292">
          <w:t>,</w:t>
        </w:r>
      </w:ins>
      <w:r>
        <w:t xml:space="preserve"> tak se objednávka manuálně označí jako zabalená. </w:t>
      </w:r>
    </w:p>
    <w:p w14:paraId="5EE5BF12" w14:textId="4126FA1B" w:rsidR="00A25AEB" w:rsidRDefault="00212DCB">
      <w:r>
        <w:t>Pokud info</w:t>
      </w:r>
      <w:ins w:id="34" w:author="Lubor Kemza" w:date="2016-03-17T09:49:00Z">
        <w:r>
          <w:t>r</w:t>
        </w:r>
      </w:ins>
      <w:r>
        <w:t>mace o zabalení chybí</w:t>
      </w:r>
      <w:ins w:id="35" w:author="Lubor Kemza" w:date="2016-03-17T09:49:00Z">
        <w:r>
          <w:t>,</w:t>
        </w:r>
      </w:ins>
      <w:r>
        <w:t xml:space="preserve"> tak se nechá objednávka neuzavřená a musí se čekat na informaci od dopravní společnost</w:t>
      </w:r>
      <w:ins w:id="36" w:author="Lubor Kemza" w:date="2016-03-17T09:49:00Z">
        <w:r>
          <w:t>i,</w:t>
        </w:r>
      </w:ins>
      <w:r>
        <w:t xml:space="preserve"> </w:t>
      </w:r>
      <w:ins w:id="37" w:author="Lubor Kemza" w:date="2016-03-17T09:49:00Z">
        <w:r>
          <w:t>zda</w:t>
        </w:r>
      </w:ins>
      <w:r>
        <w:t xml:space="preserve"> balík převzala. Až na základě této informace se expedice manuálně uzavírá. Manuální uzavření negeneruje potvrzení objednávky ani SMS.</w:t>
      </w:r>
    </w:p>
    <w:p w14:paraId="2EE005A2" w14:textId="77777777" w:rsidR="00A25AEB" w:rsidRDefault="00212DCB">
      <w:r>
        <w:rPr>
          <w:noProof/>
        </w:rPr>
        <w:drawing>
          <wp:inline distT="114300" distB="114300" distL="114300" distR="114300" wp14:anchorId="0A096D06" wp14:editId="26A82698">
            <wp:extent cx="4677093" cy="2759871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7093" cy="27598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25AEB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7494C"/>
    <w:multiLevelType w:val="multilevel"/>
    <w:tmpl w:val="373C740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ubor Kemza">
    <w15:presenceInfo w15:providerId="Windows Live" w15:userId="1c1a90085d04628d"/>
  </w15:person>
  <w15:person w15:author="Štěpán Řežábek">
    <w15:presenceInfo w15:providerId="Windows Live" w15:userId="ca63667049e32bf2"/>
  </w15:person>
  <w15:person w15:author="Martin Černík">
    <w15:presenceInfo w15:providerId="None" w15:userId="Martin Černí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25AEB"/>
    <w:rsid w:val="00212DCB"/>
    <w:rsid w:val="00315AB7"/>
    <w:rsid w:val="009E01E7"/>
    <w:rsid w:val="00A25AEB"/>
    <w:rsid w:val="00A97292"/>
    <w:rsid w:val="00C673A3"/>
    <w:rsid w:val="00E708FC"/>
    <w:rsid w:val="00EC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04F7E"/>
  <w15:docId w15:val="{C265332A-DF36-4C60-999D-429B9EB9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</w:style>
  <w:style w:type="paragraph" w:styleId="Nadpis1">
    <w:name w:val="heading 1"/>
    <w:basedOn w:val="Normln"/>
    <w:next w:val="Normln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Nadpis3">
    <w:name w:val="heading 3"/>
    <w:basedOn w:val="Normln"/>
    <w:next w:val="Normln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Nadpis4">
    <w:name w:val="heading 4"/>
    <w:basedOn w:val="Normln"/>
    <w:next w:val="Normln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pPr>
      <w:keepNext/>
      <w:keepLines/>
      <w:spacing w:before="220" w:after="40"/>
      <w:contextualSpacing/>
      <w:outlineLvl w:val="4"/>
    </w:pPr>
    <w:rPr>
      <w:b/>
    </w:rPr>
  </w:style>
  <w:style w:type="paragraph" w:styleId="Nadpis6">
    <w:name w:val="heading 6"/>
    <w:basedOn w:val="Normln"/>
    <w:next w:val="Normln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Podnadpis">
    <w:name w:val="Subtitle"/>
    <w:basedOn w:val="Normln"/>
    <w:next w:val="Normln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Odkaznakoment">
    <w:name w:val="annotation reference"/>
    <w:basedOn w:val="Standardnpsmoodstavce"/>
    <w:uiPriority w:val="99"/>
    <w:semiHidden/>
    <w:unhideWhenUsed/>
    <w:rsid w:val="00E708FC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708FC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708FC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708FC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708FC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708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708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373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Lubor Kemza</cp:lastModifiedBy>
  <cp:revision>6</cp:revision>
  <dcterms:created xsi:type="dcterms:W3CDTF">2016-03-17T08:28:00Z</dcterms:created>
  <dcterms:modified xsi:type="dcterms:W3CDTF">2017-06-26T14:00:00Z</dcterms:modified>
</cp:coreProperties>
</file>